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A5" w:rsidRDefault="00A02456" w:rsidP="00A02456">
      <w:pPr>
        <w:jc w:val="center"/>
        <w:rPr>
          <w:rFonts w:ascii="Times New Roman" w:hAnsi="Times New Roman" w:cs="Times New Roman"/>
          <w:b/>
          <w:sz w:val="28"/>
        </w:rPr>
      </w:pPr>
      <w:r w:rsidRPr="00A02456">
        <w:rPr>
          <w:rFonts w:ascii="Times New Roman" w:hAnsi="Times New Roman" w:cs="Times New Roman"/>
          <w:b/>
          <w:sz w:val="28"/>
        </w:rPr>
        <w:t>Первый этап курсового проектирования</w:t>
      </w:r>
    </w:p>
    <w:p w:rsidR="00187D39" w:rsidRPr="00A02456" w:rsidRDefault="00187D39" w:rsidP="00A0245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«Рекламное агенство»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ИСТ-116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Кислова А.В.</w:t>
      </w:r>
    </w:p>
    <w:p w:rsidR="00A02456" w:rsidRDefault="00A02456" w:rsidP="00A024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A02456">
        <w:rPr>
          <w:rFonts w:ascii="Times New Roman" w:hAnsi="Times New Roman" w:cs="Times New Roman"/>
          <w:b/>
          <w:sz w:val="28"/>
        </w:rPr>
        <w:t>Описание предметной области</w:t>
      </w:r>
    </w:p>
    <w:p w:rsidR="00A02456" w:rsidRDefault="00A02456" w:rsidP="00A02456">
      <w:pPr>
        <w:pStyle w:val="1"/>
      </w:pPr>
      <w:r>
        <w:t>В настоящее время практически полностью отсутствует монополизация.</w:t>
      </w:r>
    </w:p>
    <w:p w:rsidR="00A02456" w:rsidRDefault="00A02456" w:rsidP="00A02456">
      <w:pPr>
        <w:pStyle w:val="1"/>
      </w:pPr>
      <w:r>
        <w:t>Это помогает развиваться абсолютно любой сфере, т.к. любой человек может открыть компанию и заняться любимым делом. Это был плюс, очевидно, присутствует и минус: рынок насыщен организациями, предлагающими одинаковые услуги, как следствие, конкуренция высока. Сложно найти какой-либо товар, который производит лишь одна фирма.</w:t>
      </w:r>
    </w:p>
    <w:p w:rsidR="00A02456" w:rsidRDefault="00A02456" w:rsidP="00A02456">
      <w:pPr>
        <w:pStyle w:val="1"/>
      </w:pPr>
      <w:r>
        <w:t xml:space="preserve">Для того, чтобы </w:t>
      </w:r>
      <w:r w:rsidR="006958E0">
        <w:t>клиент (покупатель) приобрёл именно твой товар, необходимо произвести качественную рекламу. Это берут на себя рекламные агентства.</w:t>
      </w:r>
    </w:p>
    <w:p w:rsidR="006958E0" w:rsidRDefault="006958E0" w:rsidP="00A02456">
      <w:pPr>
        <w:pStyle w:val="1"/>
      </w:pPr>
      <w:r>
        <w:t xml:space="preserve">Как я уже описала выше, монополизация отсутствует и среди рекламных агентств. Чтобы стать лидером в этой сфере, необходимо получать качественный результат в более сжатые сроки. </w:t>
      </w:r>
      <w:r w:rsidR="00566DE9">
        <w:t>Одна из возможностей повысить качество и понизить сроки выполнения – исключение ошибок, возникающих по вине человеческого фактора, то есть автоматизировать максимум процессов в компании.</w:t>
      </w:r>
    </w:p>
    <w:p w:rsidR="00566DE9" w:rsidRDefault="00566DE9" w:rsidP="00566DE9">
      <w:pPr>
        <w:pStyle w:val="a5"/>
        <w:numPr>
          <w:ilvl w:val="0"/>
          <w:numId w:val="1"/>
        </w:numPr>
      </w:pPr>
      <w:r>
        <w:t>Словарь предметной области</w:t>
      </w:r>
    </w:p>
    <w:p w:rsidR="00566DE9" w:rsidRDefault="00566DE9" w:rsidP="00566DE9">
      <w:pPr>
        <w:pStyle w:val="1"/>
      </w:pPr>
      <w:r>
        <w:rPr>
          <w:i/>
        </w:rPr>
        <w:t xml:space="preserve">Заказ. </w:t>
      </w:r>
      <w:r>
        <w:t>Список пожеланий на рекламу</w:t>
      </w:r>
    </w:p>
    <w:p w:rsidR="00FD4964" w:rsidRDefault="00566DE9" w:rsidP="00566DE9">
      <w:pPr>
        <w:pStyle w:val="1"/>
        <w:numPr>
          <w:ilvl w:val="0"/>
          <w:numId w:val="2"/>
        </w:numPr>
      </w:pPr>
      <w:r>
        <w:t xml:space="preserve">Тип рекламы, текст. Содержит в себе выборку: </w:t>
      </w:r>
      <w:proofErr w:type="spellStart"/>
      <w:r>
        <w:t>аудиоролик</w:t>
      </w:r>
      <w:proofErr w:type="spellEnd"/>
      <w:r>
        <w:t xml:space="preserve">, видеоролик, </w:t>
      </w:r>
      <w:proofErr w:type="spellStart"/>
      <w:r>
        <w:t>билборд</w:t>
      </w:r>
      <w:proofErr w:type="spellEnd"/>
      <w:r>
        <w:t xml:space="preserve">, реклама в </w:t>
      </w:r>
      <w:proofErr w:type="spellStart"/>
      <w:r>
        <w:t>соц.сетях</w:t>
      </w:r>
      <w:proofErr w:type="spellEnd"/>
      <w:r w:rsidR="00FD4964">
        <w:t xml:space="preserve"> (</w:t>
      </w:r>
      <w:proofErr w:type="spellStart"/>
      <w:r w:rsidR="00FD4964">
        <w:t>инстаграмм</w:t>
      </w:r>
      <w:proofErr w:type="spellEnd"/>
      <w:r w:rsidR="00FD4964">
        <w:t xml:space="preserve">, </w:t>
      </w:r>
      <w:proofErr w:type="spellStart"/>
      <w:r w:rsidR="00FD4964">
        <w:t>вконтакте</w:t>
      </w:r>
      <w:proofErr w:type="spellEnd"/>
      <w:r w:rsidR="00FD4964">
        <w:t>, одноклассники)</w:t>
      </w:r>
      <w:r>
        <w:t>,</w:t>
      </w:r>
      <w:r w:rsidR="00FD4964">
        <w:t xml:space="preserve"> листовки.</w:t>
      </w:r>
    </w:p>
    <w:p w:rsidR="00FD4964" w:rsidRDefault="00FD4964" w:rsidP="00566DE9">
      <w:pPr>
        <w:pStyle w:val="1"/>
        <w:numPr>
          <w:ilvl w:val="0"/>
          <w:numId w:val="2"/>
        </w:numPr>
      </w:pPr>
      <w:r>
        <w:t>Дата начала рекламы, дата. Содержит в себе число, когда реклама должна выйти на аудиторию.</w:t>
      </w:r>
    </w:p>
    <w:p w:rsidR="00566DE9" w:rsidRDefault="00FD4964" w:rsidP="00FD4964">
      <w:pPr>
        <w:pStyle w:val="1"/>
        <w:numPr>
          <w:ilvl w:val="0"/>
          <w:numId w:val="2"/>
        </w:numPr>
      </w:pPr>
      <w:r>
        <w:t xml:space="preserve">Длительность рекламы, </w:t>
      </w:r>
      <w:r w:rsidRPr="00FD4964">
        <w:t>набор пар значений текст-целое число</w:t>
      </w:r>
      <w:r>
        <w:t>. Содержит в себе время транслирования рекламы на аудиторию.</w:t>
      </w:r>
    </w:p>
    <w:p w:rsidR="00FD4964" w:rsidRDefault="00FD4964" w:rsidP="00FD4964">
      <w:pPr>
        <w:pStyle w:val="1"/>
        <w:numPr>
          <w:ilvl w:val="0"/>
          <w:numId w:val="2"/>
        </w:numPr>
      </w:pPr>
      <w:r>
        <w:t>Особые предпочтения, текст. Содержит основные моменты, которые обязательно должны присутствовать в рекламе.</w:t>
      </w:r>
    </w:p>
    <w:p w:rsidR="00FD4964" w:rsidRDefault="00FD4964" w:rsidP="00FD4964">
      <w:pPr>
        <w:pStyle w:val="1"/>
        <w:ind w:left="720"/>
      </w:pPr>
      <w:r>
        <w:rPr>
          <w:i/>
        </w:rPr>
        <w:t>Заказчик</w:t>
      </w:r>
      <w:r>
        <w:t>. Описание организации-заказчика рекламы.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lastRenderedPageBreak/>
        <w:t xml:space="preserve">Название </w:t>
      </w:r>
      <w:proofErr w:type="gramStart"/>
      <w:r>
        <w:t>организации,  текст</w:t>
      </w:r>
      <w:proofErr w:type="gramEnd"/>
      <w:r>
        <w:t>. Содержит в себе тип организационно-правовой формы и само название.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>Контактный телефон, число. Содержит номер телефона.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 xml:space="preserve">Контактный адрес электронной почты, текст. Содержит в себе адрес </w:t>
      </w:r>
      <w:proofErr w:type="spellStart"/>
      <w:r>
        <w:t>эл.почты</w:t>
      </w:r>
      <w:proofErr w:type="spellEnd"/>
      <w:r>
        <w:t xml:space="preserve"> заказчика.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>ФИО заказчика, текст. Содержит фамилию, имя и отчество заказчика.</w:t>
      </w:r>
    </w:p>
    <w:p w:rsidR="00FD4964" w:rsidRDefault="00034782" w:rsidP="00034782">
      <w:pPr>
        <w:pStyle w:val="a5"/>
        <w:numPr>
          <w:ilvl w:val="0"/>
          <w:numId w:val="1"/>
        </w:numPr>
      </w:pPr>
      <w:r>
        <w:t>Роли</w:t>
      </w:r>
    </w:p>
    <w:p w:rsidR="00034782" w:rsidRPr="00034782" w:rsidRDefault="00034782" w:rsidP="00034782">
      <w:pPr>
        <w:pStyle w:val="1"/>
        <w:numPr>
          <w:ilvl w:val="0"/>
          <w:numId w:val="4"/>
        </w:numPr>
      </w:pPr>
      <w:r>
        <w:rPr>
          <w:i/>
        </w:rPr>
        <w:t>Администратор.</w:t>
      </w:r>
    </w:p>
    <w:p w:rsidR="00034782" w:rsidRDefault="00034782" w:rsidP="00034782">
      <w:pPr>
        <w:pStyle w:val="1"/>
        <w:ind w:left="720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Человек, администрирующий сайт. </w:t>
      </w:r>
      <w:r w:rsidR="00436012">
        <w:rPr>
          <w:rFonts w:cs="Times New Roman"/>
          <w:szCs w:val="32"/>
        </w:rPr>
        <w:t>Есть доступ к списку менеджеров и их графику работы.</w:t>
      </w:r>
    </w:p>
    <w:p w:rsidR="00034782" w:rsidRPr="00034782" w:rsidRDefault="00034782" w:rsidP="00034782">
      <w:pPr>
        <w:pStyle w:val="1"/>
        <w:numPr>
          <w:ilvl w:val="0"/>
          <w:numId w:val="4"/>
        </w:numPr>
      </w:pPr>
      <w:r>
        <w:rPr>
          <w:rFonts w:cs="Times New Roman"/>
          <w:i/>
          <w:szCs w:val="32"/>
        </w:rPr>
        <w:t>Менеджер.</w:t>
      </w:r>
    </w:p>
    <w:p w:rsidR="00034782" w:rsidRDefault="00034782" w:rsidP="00034782">
      <w:pPr>
        <w:pStyle w:val="1"/>
        <w:ind w:left="720"/>
      </w:pPr>
      <w:r>
        <w:t>Человек, обрабатывающий заказы.</w:t>
      </w:r>
      <w:r w:rsidR="00436012">
        <w:t xml:space="preserve"> Обзванивает заказчиков для подтверждения заявок на рекламу,</w:t>
      </w:r>
      <w:r>
        <w:t xml:space="preserve"> </w:t>
      </w:r>
      <w:r w:rsidR="00436012">
        <w:t>в зависимости от категории рекламы направляет в соответствующий отдел разработчиков.</w:t>
      </w:r>
    </w:p>
    <w:p w:rsidR="00034782" w:rsidRPr="00E62D72" w:rsidRDefault="00034782" w:rsidP="00034782">
      <w:pPr>
        <w:pStyle w:val="1"/>
        <w:numPr>
          <w:ilvl w:val="0"/>
          <w:numId w:val="4"/>
        </w:numPr>
      </w:pPr>
      <w:r>
        <w:rPr>
          <w:i/>
        </w:rPr>
        <w:t>Заказчик.</w:t>
      </w:r>
    </w:p>
    <w:p w:rsidR="00E62D72" w:rsidRPr="00E62D72" w:rsidRDefault="00E62D72" w:rsidP="00E62D72">
      <w:pPr>
        <w:pStyle w:val="1"/>
        <w:ind w:left="720"/>
      </w:pPr>
      <w:r>
        <w:t>Человек, представляющий интересы организации. Заполняет заявку на заказ рекламы.</w:t>
      </w:r>
    </w:p>
    <w:p w:rsidR="00E62D72" w:rsidRPr="00E62D72" w:rsidRDefault="00E62D72" w:rsidP="00034782">
      <w:pPr>
        <w:pStyle w:val="1"/>
        <w:numPr>
          <w:ilvl w:val="0"/>
          <w:numId w:val="4"/>
        </w:numPr>
        <w:rPr>
          <w:i/>
        </w:rPr>
      </w:pPr>
      <w:r w:rsidRPr="00E62D72">
        <w:rPr>
          <w:i/>
        </w:rPr>
        <w:t>Гость</w:t>
      </w:r>
    </w:p>
    <w:p w:rsidR="00436012" w:rsidRPr="00034782" w:rsidRDefault="00E62D72" w:rsidP="00034782">
      <w:pPr>
        <w:pStyle w:val="1"/>
        <w:ind w:left="720"/>
      </w:pPr>
      <w:r>
        <w:t>Человек, который может только просматривать сайт и регистрироваться</w:t>
      </w:r>
    </w:p>
    <w:p w:rsidR="00EC1E7D" w:rsidRDefault="00436012" w:rsidP="00436012">
      <w:pPr>
        <w:pStyle w:val="a5"/>
        <w:numPr>
          <w:ilvl w:val="0"/>
          <w:numId w:val="4"/>
        </w:numPr>
      </w:pPr>
      <w:r>
        <w:t>Спецификация прецедентов</w:t>
      </w:r>
    </w:p>
    <w:p w:rsidR="00EC1E7D" w:rsidRDefault="00EC1E7D" w:rsidP="007F0CB4">
      <w:pPr>
        <w:pStyle w:val="a5"/>
        <w:spacing w:after="0"/>
      </w:pPr>
    </w:p>
    <w:p w:rsidR="00436012" w:rsidRDefault="00436012" w:rsidP="007F0CB4">
      <w:pPr>
        <w:pStyle w:val="a5"/>
        <w:spacing w:after="0"/>
        <w:ind w:left="0"/>
      </w:pPr>
      <w:r w:rsidRPr="00EC1E7D">
        <w:t>Наименование:</w:t>
      </w:r>
      <w:r>
        <w:t xml:space="preserve"> </w:t>
      </w:r>
      <w:r w:rsidRPr="00EC1E7D">
        <w:rPr>
          <w:rStyle w:val="10"/>
          <w:b w:val="0"/>
        </w:rPr>
        <w:t>«</w:t>
      </w:r>
      <w:r w:rsidR="00EC1E7D" w:rsidRPr="00EC1E7D">
        <w:rPr>
          <w:rStyle w:val="10"/>
          <w:b w:val="0"/>
        </w:rPr>
        <w:t>Сделать заказ</w:t>
      </w:r>
      <w:r w:rsidRPr="00EC1E7D">
        <w:rPr>
          <w:rStyle w:val="10"/>
          <w:b w:val="0"/>
        </w:rPr>
        <w:t>»</w:t>
      </w:r>
    </w:p>
    <w:p w:rsidR="00436012" w:rsidRPr="0001376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заказчик.</w:t>
      </w:r>
    </w:p>
    <w:p w:rsidR="00436012" w:rsidRPr="00FC40D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 w:rsidR="00EC1E7D">
        <w:rPr>
          <w:rFonts w:ascii="Times New Roman" w:hAnsi="Times New Roman" w:cs="Times New Roman"/>
          <w:sz w:val="28"/>
        </w:rPr>
        <w:t xml:space="preserve"> отправить заказ</w:t>
      </w:r>
    </w:p>
    <w:p w:rsidR="00436012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шаблон заказа</w:t>
      </w:r>
      <w:r w:rsidR="00436012">
        <w:rPr>
          <w:rFonts w:ascii="Times New Roman" w:hAnsi="Times New Roman" w:cs="Times New Roman"/>
          <w:sz w:val="28"/>
        </w:rPr>
        <w:t>, заполняет данные о</w:t>
      </w:r>
      <w:r>
        <w:rPr>
          <w:rFonts w:ascii="Times New Roman" w:hAnsi="Times New Roman" w:cs="Times New Roman"/>
          <w:sz w:val="28"/>
        </w:rPr>
        <w:t>б организации</w:t>
      </w:r>
      <w:r w:rsidR="00436012">
        <w:rPr>
          <w:rFonts w:ascii="Times New Roman" w:hAnsi="Times New Roman" w:cs="Times New Roman"/>
          <w:sz w:val="28"/>
        </w:rPr>
        <w:t xml:space="preserve"> в соответствующие поля. После заполнения </w:t>
      </w:r>
      <w:r>
        <w:rPr>
          <w:rFonts w:ascii="Times New Roman" w:hAnsi="Times New Roman" w:cs="Times New Roman"/>
          <w:sz w:val="28"/>
        </w:rPr>
        <w:t>заказчик</w:t>
      </w:r>
      <w:r w:rsidR="00436012">
        <w:rPr>
          <w:rFonts w:ascii="Times New Roman" w:hAnsi="Times New Roman" w:cs="Times New Roman"/>
          <w:sz w:val="28"/>
        </w:rPr>
        <w:t xml:space="preserve"> нажимает кнопку «</w:t>
      </w:r>
      <w:r>
        <w:rPr>
          <w:rFonts w:ascii="Times New Roman" w:hAnsi="Times New Roman" w:cs="Times New Roman"/>
          <w:sz w:val="28"/>
        </w:rPr>
        <w:t>Отправить</w:t>
      </w:r>
      <w:r w:rsidR="00436012">
        <w:rPr>
          <w:rFonts w:ascii="Times New Roman" w:hAnsi="Times New Roman" w:cs="Times New Roman"/>
          <w:sz w:val="28"/>
        </w:rPr>
        <w:t>».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436012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 w:rsidR="00436012">
        <w:rPr>
          <w:rFonts w:ascii="Times New Roman" w:hAnsi="Times New Roman" w:cs="Times New Roman"/>
          <w:sz w:val="28"/>
        </w:rPr>
        <w:t xml:space="preserve"> заполнил не все необходимые поля. В этом случае он заполняет поля, пропущенные ранее.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36012" w:rsidRPr="00FC40D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авторизуется.</w:t>
      </w:r>
    </w:p>
    <w:p w:rsidR="00436012" w:rsidRDefault="00436012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Постусловие: </w:t>
      </w:r>
      <w:r>
        <w:rPr>
          <w:rFonts w:ascii="Times New Roman" w:hAnsi="Times New Roman" w:cs="Times New Roman"/>
          <w:sz w:val="28"/>
        </w:rPr>
        <w:t>если все необходимые поля заполнены, данные отправляются в базу данных.</w:t>
      </w:r>
      <w:r w:rsidR="00380D4E">
        <w:rPr>
          <w:rFonts w:ascii="Times New Roman" w:hAnsi="Times New Roman" w:cs="Times New Roman"/>
          <w:sz w:val="28"/>
        </w:rPr>
        <w:t xml:space="preserve"> Заказу присваивается статус «</w:t>
      </w:r>
      <w:r w:rsidR="00B048CD">
        <w:rPr>
          <w:rFonts w:ascii="Times New Roman" w:hAnsi="Times New Roman" w:cs="Times New Roman"/>
          <w:sz w:val="28"/>
        </w:rPr>
        <w:t>заявка создана».</w:t>
      </w:r>
    </w:p>
    <w:p w:rsidR="00EC1E7D" w:rsidRDefault="00EC1E7D" w:rsidP="0043601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«Выбрать заказ»</w:t>
      </w:r>
    </w:p>
    <w:p w:rsidR="00EC1E7D" w:rsidRPr="0001376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менеджер.</w:t>
      </w: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менеджер.</w:t>
      </w:r>
    </w:p>
    <w:p w:rsidR="00EC1E7D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искать заказ</w:t>
      </w:r>
    </w:p>
    <w:p w:rsidR="00EC1E7D" w:rsidRDefault="00380D4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</w:t>
      </w:r>
      <w:r w:rsidR="00EC1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фильтрует список заказов по статусам.</w:t>
      </w:r>
    </w:p>
    <w:p w:rsidR="00EC1E7D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авторизуется.</w:t>
      </w:r>
    </w:p>
    <w:p w:rsidR="001029C9" w:rsidRDefault="00EC1E7D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 w:rsidR="00380D4E">
        <w:rPr>
          <w:rFonts w:ascii="Times New Roman" w:hAnsi="Times New Roman" w:cs="Times New Roman"/>
          <w:sz w:val="28"/>
        </w:rPr>
        <w:t>выставлен необходимый фильтр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="00B048CD">
        <w:rPr>
          <w:rFonts w:ascii="Times New Roman" w:hAnsi="Times New Roman" w:cs="Times New Roman"/>
          <w:sz w:val="28"/>
        </w:rPr>
        <w:t>«Аутентификация</w:t>
      </w:r>
      <w:r>
        <w:rPr>
          <w:rFonts w:ascii="Times New Roman" w:hAnsi="Times New Roman" w:cs="Times New Roman"/>
          <w:sz w:val="28"/>
        </w:rPr>
        <w:t>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</w:t>
      </w:r>
      <w:r w:rsidR="00B048CD">
        <w:rPr>
          <w:rFonts w:ascii="Times New Roman" w:hAnsi="Times New Roman" w:cs="Times New Roman"/>
          <w:sz w:val="28"/>
        </w:rPr>
        <w:t>атель должен быть зарегистрированным в системе</w:t>
      </w:r>
      <w:r>
        <w:rPr>
          <w:rFonts w:ascii="Times New Roman" w:hAnsi="Times New Roman" w:cs="Times New Roman"/>
          <w:sz w:val="28"/>
        </w:rPr>
        <w:t>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 w:rsidR="00B048CD">
        <w:rPr>
          <w:rFonts w:ascii="Times New Roman" w:hAnsi="Times New Roman" w:cs="Times New Roman"/>
          <w:sz w:val="28"/>
        </w:rPr>
        <w:t xml:space="preserve"> Аутентификация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верную комбинацию логин-пароль.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верный пароль или логин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зано</w:t>
      </w:r>
      <w:r w:rsidR="00B048CD">
        <w:rPr>
          <w:rFonts w:ascii="Times New Roman" w:hAnsi="Times New Roman" w:cs="Times New Roman"/>
          <w:sz w:val="28"/>
        </w:rPr>
        <w:t>во вводит данные для аутентификации.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 xml:space="preserve">если введена правильная комбинация логин-пароль, пользователь </w:t>
      </w:r>
      <w:r w:rsidR="00B048CD">
        <w:rPr>
          <w:rFonts w:ascii="Times New Roman" w:hAnsi="Times New Roman" w:cs="Times New Roman"/>
          <w:sz w:val="28"/>
        </w:rPr>
        <w:t>авторизуется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«Изменить заказ»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авторизован, как заказчик.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Изменение заказа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свой заказ и изменяет данные о заказе.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  <w:r>
        <w:rPr>
          <w:rFonts w:ascii="Times New Roman" w:hAnsi="Times New Roman" w:cs="Times New Roman"/>
          <w:sz w:val="28"/>
        </w:rPr>
        <w:t xml:space="preserve"> обновленные данные о заказе сохраняются в базу данных с пометкой «ред.».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«Удалить заказ»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авторизован, как заказчик или менеджер.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заказчик, менеджер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удаление заказа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удаляет свои заказы. Менеджер удаляет не подтвержденные заказы.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 w:rsidR="00380D4E">
        <w:rPr>
          <w:rFonts w:ascii="Times New Roman" w:hAnsi="Times New Roman" w:cs="Times New Roman"/>
          <w:b/>
          <w:sz w:val="28"/>
        </w:rPr>
        <w:t xml:space="preserve">статус </w:t>
      </w:r>
      <w:r w:rsidR="00380D4E">
        <w:rPr>
          <w:rFonts w:ascii="Times New Roman" w:hAnsi="Times New Roman" w:cs="Times New Roman"/>
          <w:sz w:val="28"/>
        </w:rPr>
        <w:t>выбранных заказов в базе данных меняется на «не подтверждённый» либо «удалённый»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1029C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380D4E" w:rsidRDefault="00380D4E" w:rsidP="001029C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«Отправить в разработку»</w:t>
      </w:r>
    </w:p>
    <w:p w:rsidR="001029C9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lastRenderedPageBreak/>
        <w:t xml:space="preserve">Предусловие: </w:t>
      </w:r>
      <w:r>
        <w:rPr>
          <w:rFonts w:ascii="Times New Roman" w:hAnsi="Times New Roman" w:cs="Times New Roman"/>
          <w:sz w:val="28"/>
        </w:rPr>
        <w:t>пользователь должен быть авторизован как менеджер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Действующее лицо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менеджер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отправка заказа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отправляет заказ в соответствующую группу разработки (видео-аудио разработка, художники).</w:t>
      </w:r>
    </w:p>
    <w:p w:rsidR="00380D4E" w:rsidRPr="00380D4E" w:rsidRDefault="00380D4E" w:rsidP="00EC1E7D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Постусловие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380D4E">
        <w:rPr>
          <w:rFonts w:ascii="Times New Roman" w:hAnsi="Times New Roman" w:cs="Times New Roman"/>
          <w:sz w:val="28"/>
        </w:rPr>
        <w:t xml:space="preserve">статус заказа в </w:t>
      </w:r>
      <w:proofErr w:type="spellStart"/>
      <w:r w:rsidRPr="00380D4E">
        <w:rPr>
          <w:rFonts w:ascii="Times New Roman" w:hAnsi="Times New Roman" w:cs="Times New Roman"/>
          <w:sz w:val="28"/>
        </w:rPr>
        <w:t>бд</w:t>
      </w:r>
      <w:proofErr w:type="spellEnd"/>
      <w:r w:rsidRPr="00380D4E">
        <w:rPr>
          <w:rFonts w:ascii="Times New Roman" w:hAnsi="Times New Roman" w:cs="Times New Roman"/>
          <w:sz w:val="28"/>
        </w:rPr>
        <w:t xml:space="preserve"> меняется на «в разработке»</w:t>
      </w:r>
      <w:r w:rsidR="00B048CD">
        <w:rPr>
          <w:rFonts w:ascii="Times New Roman" w:hAnsi="Times New Roman" w:cs="Times New Roman"/>
          <w:sz w:val="28"/>
        </w:rPr>
        <w:t>.</w:t>
      </w:r>
    </w:p>
    <w:p w:rsidR="00B048CD" w:rsidRDefault="00B048CD" w:rsidP="00B048C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048CD" w:rsidRPr="0078502B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14E8E">
        <w:rPr>
          <w:rFonts w:ascii="Times New Roman" w:hAnsi="Times New Roman" w:cs="Times New Roman"/>
          <w:sz w:val="28"/>
        </w:rPr>
        <w:t>Зарегистрироваться</w:t>
      </w:r>
      <w:r>
        <w:rPr>
          <w:rFonts w:ascii="Times New Roman" w:hAnsi="Times New Roman" w:cs="Times New Roman"/>
          <w:sz w:val="28"/>
        </w:rPr>
        <w:t>»</w:t>
      </w:r>
    </w:p>
    <w:p w:rsidR="00B048CD" w:rsidRPr="0001376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номер телефона или электронная почта пользователя не должна быть зарегистрирована в системе.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B048CD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Регистрация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присваиваются логин и пароль</w:t>
      </w:r>
    </w:p>
    <w:p w:rsidR="00B048CD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 xml:space="preserve">номер телефона или </w:t>
      </w:r>
      <w:proofErr w:type="spellStart"/>
      <w:r>
        <w:rPr>
          <w:rFonts w:ascii="Times New Roman" w:hAnsi="Times New Roman" w:cs="Times New Roman"/>
          <w:sz w:val="28"/>
        </w:rPr>
        <w:t>эл.почта</w:t>
      </w:r>
      <w:proofErr w:type="spellEnd"/>
      <w:r>
        <w:rPr>
          <w:rFonts w:ascii="Times New Roman" w:hAnsi="Times New Roman" w:cs="Times New Roman"/>
          <w:sz w:val="28"/>
        </w:rPr>
        <w:t xml:space="preserve"> зарегистрированы в системе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заново вводит данные для регистрации.</w:t>
      </w:r>
    </w:p>
    <w:p w:rsidR="00B048CD" w:rsidRDefault="00B048CD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 xml:space="preserve">если введен уникальный номер телефона или </w:t>
      </w:r>
      <w:proofErr w:type="spellStart"/>
      <w:r>
        <w:rPr>
          <w:rFonts w:ascii="Times New Roman" w:hAnsi="Times New Roman" w:cs="Times New Roman"/>
          <w:sz w:val="28"/>
        </w:rPr>
        <w:t>эл.почта</w:t>
      </w:r>
      <w:proofErr w:type="spellEnd"/>
      <w:r>
        <w:rPr>
          <w:rFonts w:ascii="Times New Roman" w:hAnsi="Times New Roman" w:cs="Times New Roman"/>
          <w:sz w:val="28"/>
        </w:rPr>
        <w:t>, пользователь получает соответствующие права.</w:t>
      </w:r>
    </w:p>
    <w:p w:rsidR="00714E8E" w:rsidRPr="007F0CB4" w:rsidRDefault="00714E8E" w:rsidP="007F0CB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Pr="007F0CB4">
        <w:rPr>
          <w:rFonts w:ascii="Times New Roman" w:hAnsi="Times New Roman" w:cs="Times New Roman"/>
          <w:sz w:val="28"/>
        </w:rPr>
        <w:t>«Зарегистрировать менеджера»</w:t>
      </w:r>
    </w:p>
    <w:p w:rsidR="00714E8E" w:rsidRPr="0001376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данный менеджер не должен быть зарегистрирован в системе.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администратор</w:t>
      </w:r>
    </w:p>
    <w:p w:rsidR="00714E8E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Регистрация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присваиваются логин и пароль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-</w:t>
      </w:r>
    </w:p>
    <w:p w:rsidR="00714E8E" w:rsidRDefault="00714E8E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менеджер получает соответствующие права.</w:t>
      </w:r>
    </w:p>
    <w:p w:rsidR="00B048CD" w:rsidRDefault="00B048CD" w:rsidP="00436012">
      <w:pPr>
        <w:pStyle w:val="1"/>
      </w:pPr>
    </w:p>
    <w:p w:rsidR="00714E8E" w:rsidRDefault="00714E8E" w:rsidP="00714E8E">
      <w:pPr>
        <w:pStyle w:val="a5"/>
        <w:numPr>
          <w:ilvl w:val="0"/>
          <w:numId w:val="4"/>
        </w:numPr>
      </w:pPr>
      <w:r>
        <w:t>Диаграмма прецедентов (рис.1.).</w:t>
      </w:r>
    </w:p>
    <w:p w:rsidR="00187D39" w:rsidRDefault="00187D39" w:rsidP="00187D39">
      <w:pPr>
        <w:pStyle w:val="a5"/>
        <w:ind w:left="113"/>
        <w:jc w:val="center"/>
      </w:pPr>
      <w:r>
        <w:rPr>
          <w:noProof/>
          <w:lang w:eastAsia="ru-RU"/>
        </w:rPr>
        <w:drawing>
          <wp:inline distT="0" distB="0" distL="0" distR="0" wp14:anchorId="07F37843" wp14:editId="023B5ADD">
            <wp:extent cx="4994622" cy="2980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056" cy="301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8E" w:rsidRDefault="00187D39" w:rsidP="00187D39">
      <w:pPr>
        <w:tabs>
          <w:tab w:val="left" w:pos="3739"/>
        </w:tabs>
        <w:jc w:val="center"/>
      </w:pPr>
      <w:r>
        <w:lastRenderedPageBreak/>
        <w:t>Рисунок 1. Диаграмма прецедентов</w:t>
      </w:r>
    </w:p>
    <w:p w:rsidR="00B56882" w:rsidRDefault="00B56882" w:rsidP="00187D39">
      <w:pPr>
        <w:tabs>
          <w:tab w:val="left" w:pos="3739"/>
        </w:tabs>
        <w:jc w:val="center"/>
      </w:pPr>
    </w:p>
    <w:p w:rsidR="00B56882" w:rsidRDefault="00B56882" w:rsidP="00187D39">
      <w:pPr>
        <w:tabs>
          <w:tab w:val="left" w:pos="373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этап</w:t>
      </w:r>
    </w:p>
    <w:p w:rsidR="00B56882" w:rsidRPr="00B56882" w:rsidRDefault="00B56882" w:rsidP="00B568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56882">
        <w:rPr>
          <w:rFonts w:ascii="Times New Roman" w:hAnsi="Times New Roman" w:cs="Times New Roman"/>
          <w:sz w:val="28"/>
        </w:rPr>
        <w:t>Перечень функций системы</w:t>
      </w:r>
    </w:p>
    <w:p w:rsidR="00B56882" w:rsidRPr="00B00639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заказ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Изменить заказ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Удалить заказ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Зарегистрировать менеджера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Зарегистрировать заказчика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Отправить в разработку</w:t>
      </w:r>
    </w:p>
    <w:p w:rsidR="00B56882" w:rsidRPr="00B95D9D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Просмотреть заказ</w:t>
      </w:r>
    </w:p>
    <w:p w:rsidR="00B56882" w:rsidRDefault="00B56882" w:rsidP="00B568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сущностей</w:t>
      </w:r>
    </w:p>
    <w:p w:rsidR="00B56882" w:rsidRPr="00B95D9D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B95D9D">
        <w:rPr>
          <w:rFonts w:ascii="Times New Roman" w:hAnsi="Times New Roman" w:cs="Times New Roman"/>
          <w:sz w:val="28"/>
        </w:rPr>
        <w:t>Заказ – сущность, которая содержит в себе информацию о заказе (номер заказа (</w:t>
      </w:r>
      <w:r w:rsidRPr="00B95D9D">
        <w:rPr>
          <w:rFonts w:ascii="Times New Roman" w:hAnsi="Times New Roman" w:cs="Times New Roman"/>
          <w:sz w:val="28"/>
          <w:lang w:val="en-US"/>
        </w:rPr>
        <w:t>string</w:t>
      </w:r>
      <w:r w:rsidRPr="00B95D9D">
        <w:rPr>
          <w:rFonts w:ascii="Times New Roman" w:hAnsi="Times New Roman" w:cs="Times New Roman"/>
          <w:sz w:val="28"/>
        </w:rPr>
        <w:t>), тип рекламы (</w:t>
      </w:r>
      <w:proofErr w:type="spellStart"/>
      <w:r w:rsidRPr="00B95D9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95D9D">
        <w:rPr>
          <w:rFonts w:ascii="Times New Roman" w:hAnsi="Times New Roman" w:cs="Times New Roman"/>
          <w:sz w:val="28"/>
        </w:rPr>
        <w:t>), срок выполнения (</w:t>
      </w:r>
      <w:r w:rsidRPr="00B95D9D">
        <w:rPr>
          <w:rFonts w:ascii="Times New Roman" w:hAnsi="Times New Roman" w:cs="Times New Roman"/>
          <w:sz w:val="28"/>
          <w:lang w:val="en-US"/>
        </w:rPr>
        <w:t>data</w:t>
      </w:r>
      <w:r w:rsidRPr="00B95D9D">
        <w:rPr>
          <w:rFonts w:ascii="Times New Roman" w:hAnsi="Times New Roman" w:cs="Times New Roman"/>
          <w:sz w:val="28"/>
        </w:rPr>
        <w:t>), период действия рекламы</w:t>
      </w:r>
      <w:r w:rsidRPr="005C607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5C6077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статус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C6077">
        <w:rPr>
          <w:rFonts w:ascii="Times New Roman" w:hAnsi="Times New Roman" w:cs="Times New Roman"/>
          <w:sz w:val="28"/>
        </w:rPr>
        <w:t>)</w:t>
      </w:r>
      <w:r w:rsidRPr="00B95D9D">
        <w:rPr>
          <w:rFonts w:ascii="Times New Roman" w:hAnsi="Times New Roman" w:cs="Times New Roman"/>
          <w:sz w:val="28"/>
        </w:rPr>
        <w:t>).</w:t>
      </w:r>
    </w:p>
    <w:p w:rsidR="00B56882" w:rsidRPr="00B43597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Менеджер – наследуется от 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 xml:space="preserve"> и обладает определенными правами.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 – наследуется от 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 xml:space="preserve"> и обладает определенными правами.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TypeAdvertising</w:t>
      </w:r>
      <w:proofErr w:type="spellEnd"/>
      <w:r>
        <w:rPr>
          <w:rFonts w:ascii="Times New Roman" w:hAnsi="Times New Roman" w:cs="Times New Roman"/>
          <w:sz w:val="28"/>
        </w:rPr>
        <w:t xml:space="preserve">  –</w:t>
      </w:r>
      <w:proofErr w:type="gramEnd"/>
      <w:r>
        <w:rPr>
          <w:rFonts w:ascii="Times New Roman" w:hAnsi="Times New Roman" w:cs="Times New Roman"/>
          <w:sz w:val="28"/>
        </w:rPr>
        <w:t xml:space="preserve"> содержит тип рекламы (Название –</w:t>
      </w:r>
      <w:r w:rsidRPr="00B95D9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>).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Администратор – наследуется от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B435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обладает определенными правами.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Status</w:t>
      </w:r>
      <w:proofErr w:type="spellEnd"/>
      <w:r>
        <w:rPr>
          <w:rFonts w:ascii="Times New Roman" w:hAnsi="Times New Roman" w:cs="Times New Roman"/>
          <w:sz w:val="28"/>
        </w:rPr>
        <w:t xml:space="preserve"> – содержит статусы (название статуса (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C607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5C6077">
        <w:rPr>
          <w:rFonts w:ascii="Times New Roman" w:hAnsi="Times New Roman" w:cs="Times New Roman"/>
          <w:sz w:val="28"/>
        </w:rPr>
        <w:t>).</w:t>
      </w:r>
    </w:p>
    <w:p w:rsidR="00B56882" w:rsidRDefault="00B56882" w:rsidP="00B5688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User</w:t>
      </w:r>
      <w:r w:rsidRPr="00B4359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данные о </w:t>
      </w:r>
      <w:proofErr w:type="gramStart"/>
      <w:r>
        <w:rPr>
          <w:rFonts w:ascii="Times New Roman" w:hAnsi="Times New Roman" w:cs="Times New Roman"/>
          <w:sz w:val="28"/>
        </w:rPr>
        <w:t>пользователе(</w:t>
      </w:r>
      <w:proofErr w:type="gramEnd"/>
      <w:r>
        <w:rPr>
          <w:rFonts w:ascii="Times New Roman" w:hAnsi="Times New Roman" w:cs="Times New Roman"/>
          <w:sz w:val="28"/>
        </w:rPr>
        <w:t xml:space="preserve"> ФИО – </w:t>
      </w:r>
      <w:r>
        <w:rPr>
          <w:rFonts w:ascii="Times New Roman" w:hAnsi="Times New Roman" w:cs="Times New Roman"/>
          <w:sz w:val="28"/>
          <w:lang w:val="en-US"/>
        </w:rPr>
        <w:t xml:space="preserve">string,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PhoneNumber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>).</w:t>
      </w:r>
    </w:p>
    <w:p w:rsidR="00B56882" w:rsidRPr="005C6077" w:rsidRDefault="00B56882" w:rsidP="00B56882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классов представлена на рисунке 2.</w:t>
      </w:r>
    </w:p>
    <w:p w:rsidR="00B56882" w:rsidRDefault="00B56882" w:rsidP="00B56882">
      <w:pPr>
        <w:tabs>
          <w:tab w:val="left" w:pos="373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3F780" wp14:editId="4D2AAC09">
            <wp:extent cx="5940425" cy="2595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82" w:rsidRDefault="00B56882" w:rsidP="00B56882">
      <w:pPr>
        <w:tabs>
          <w:tab w:val="left" w:pos="280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классов</w:t>
      </w:r>
    </w:p>
    <w:p w:rsidR="00B56882" w:rsidRDefault="00B56882" w:rsidP="00B56882">
      <w:pPr>
        <w:tabs>
          <w:tab w:val="left" w:pos="280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 представлена на рисунке 3.</w:t>
      </w:r>
    </w:p>
    <w:p w:rsidR="00B56882" w:rsidRDefault="001F5866" w:rsidP="00B56882">
      <w:pPr>
        <w:tabs>
          <w:tab w:val="left" w:pos="280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82.5pt">
            <v:imagedata r:id="rId7" o:title="Диаграмма состояний"/>
          </v:shape>
        </w:pict>
      </w:r>
    </w:p>
    <w:p w:rsidR="00B56882" w:rsidRDefault="00B56882" w:rsidP="00B56882">
      <w:pPr>
        <w:tabs>
          <w:tab w:val="left" w:pos="33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Диаграмма состояний</w:t>
      </w:r>
    </w:p>
    <w:p w:rsidR="00B56882" w:rsidRDefault="00B56882" w:rsidP="00B568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заявку и заполняет все данные. Заявка ждет сохранения, если все данные введены верно и заявка сохранена, то она переходит в статус «создана» иначе – остается в статусе «заполнена». Менеджер подтверждает актуальность заявки и либо удаляет её, либо отправляет в разработку. После этого заявка закрывается.</w:t>
      </w:r>
    </w:p>
    <w:p w:rsidR="001F5866" w:rsidRDefault="001F5866" w:rsidP="00B568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последовательности представлена на рисунке 4.</w:t>
      </w:r>
    </w:p>
    <w:p w:rsidR="001F5866" w:rsidRDefault="001F5866" w:rsidP="001F586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F33C6E" wp14:editId="65622492">
            <wp:extent cx="5940425" cy="2986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66" w:rsidRDefault="001F5866" w:rsidP="001F5866">
      <w:pPr>
        <w:tabs>
          <w:tab w:val="left" w:pos="248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Диаграмма последовательности</w:t>
      </w:r>
    </w:p>
    <w:p w:rsidR="00B56882" w:rsidRPr="001F5866" w:rsidRDefault="00B56882" w:rsidP="001F58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56882" w:rsidRPr="001F5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3E3"/>
    <w:multiLevelType w:val="hybridMultilevel"/>
    <w:tmpl w:val="9E780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20F"/>
    <w:multiLevelType w:val="hybridMultilevel"/>
    <w:tmpl w:val="EF620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029C9"/>
    <w:multiLevelType w:val="multilevel"/>
    <w:tmpl w:val="4AB45A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60E39DD"/>
    <w:multiLevelType w:val="hybridMultilevel"/>
    <w:tmpl w:val="7E5AC30E"/>
    <w:lvl w:ilvl="0" w:tplc="0E9A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BB656C"/>
    <w:multiLevelType w:val="hybridMultilevel"/>
    <w:tmpl w:val="C4E89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A5"/>
    <w:rsid w:val="00034782"/>
    <w:rsid w:val="001029C9"/>
    <w:rsid w:val="00187D39"/>
    <w:rsid w:val="001F5866"/>
    <w:rsid w:val="00380D4E"/>
    <w:rsid w:val="00436012"/>
    <w:rsid w:val="00566DE9"/>
    <w:rsid w:val="006958E0"/>
    <w:rsid w:val="00714E8E"/>
    <w:rsid w:val="007F0CB4"/>
    <w:rsid w:val="00A02456"/>
    <w:rsid w:val="00B048CD"/>
    <w:rsid w:val="00B56882"/>
    <w:rsid w:val="00CB15A5"/>
    <w:rsid w:val="00DA2FA3"/>
    <w:rsid w:val="00E62D72"/>
    <w:rsid w:val="00EC1E7D"/>
    <w:rsid w:val="00FA47A8"/>
    <w:rsid w:val="00FD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0ACFA-71D3-4696-9996-61A6E597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02456"/>
    <w:pPr>
      <w:ind w:left="720"/>
      <w:contextualSpacing/>
    </w:pPr>
  </w:style>
  <w:style w:type="paragraph" w:customStyle="1" w:styleId="a5">
    <w:name w:val="абзац с цифрой"/>
    <w:basedOn w:val="a3"/>
    <w:link w:val="a6"/>
    <w:qFormat/>
    <w:rsid w:val="00566DE9"/>
    <w:pPr>
      <w:jc w:val="both"/>
    </w:pPr>
    <w:rPr>
      <w:rFonts w:ascii="Times New Roman" w:hAnsi="Times New Roman" w:cs="Times New Roman"/>
      <w:b/>
      <w:sz w:val="28"/>
    </w:rPr>
  </w:style>
  <w:style w:type="paragraph" w:customStyle="1" w:styleId="1">
    <w:name w:val="Стиль1"/>
    <w:basedOn w:val="a"/>
    <w:link w:val="10"/>
    <w:qFormat/>
    <w:rsid w:val="00A0245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A02456"/>
  </w:style>
  <w:style w:type="character" w:customStyle="1" w:styleId="a6">
    <w:name w:val="абзац с цифрой Знак"/>
    <w:basedOn w:val="a4"/>
    <w:link w:val="a5"/>
    <w:rsid w:val="00566DE9"/>
    <w:rPr>
      <w:rFonts w:ascii="Times New Roman" w:hAnsi="Times New Roman" w:cs="Times New Roman"/>
      <w:b/>
      <w:sz w:val="28"/>
    </w:rPr>
  </w:style>
  <w:style w:type="character" w:customStyle="1" w:styleId="10">
    <w:name w:val="Стиль1 Знак"/>
    <w:basedOn w:val="a0"/>
    <w:link w:val="1"/>
    <w:rsid w:val="00A024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Анита кислова</dc:creator>
  <cp:keywords/>
  <dc:description/>
  <cp:lastModifiedBy>Анита кислова</cp:lastModifiedBy>
  <cp:revision>3</cp:revision>
  <dcterms:created xsi:type="dcterms:W3CDTF">2018-10-25T18:34:00Z</dcterms:created>
  <dcterms:modified xsi:type="dcterms:W3CDTF">2018-10-26T05:54:00Z</dcterms:modified>
</cp:coreProperties>
</file>